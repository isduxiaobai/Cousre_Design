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57E4" w14:textId="4A937509" w:rsidR="00BB0466" w:rsidRDefault="00BB0466" w:rsidP="00BB0466">
      <w:pPr>
        <w:pStyle w:val="2"/>
        <w:jc w:val="center"/>
      </w:pPr>
      <w:del w:id="0" w:author="13662" w:date="2021-12-31T00:13:00Z">
        <w:r w:rsidDel="00BD4FFA">
          <w:rPr>
            <w:rFonts w:hint="eastAsia"/>
          </w:rPr>
          <w:delText>2021级计科专升本1-4班</w:delText>
        </w:r>
      </w:del>
      <w:r>
        <w:rPr>
          <w:rFonts w:hint="eastAsia"/>
        </w:rPr>
        <w:t>编程随堂测试2</w:t>
      </w:r>
    </w:p>
    <w:p w14:paraId="56A6BDA3" w14:textId="77777777" w:rsidR="00BB0466" w:rsidRPr="008255CC" w:rsidRDefault="00BB0466" w:rsidP="00BB0466">
      <w:pPr>
        <w:rPr>
          <w:b/>
          <w:color w:val="FF0000"/>
          <w:u w:val="single"/>
        </w:rPr>
      </w:pPr>
      <w:r w:rsidRPr="008255CC">
        <w:rPr>
          <w:b/>
          <w:color w:val="FF0000"/>
          <w:u w:val="single"/>
        </w:rPr>
        <w:t>说明</w:t>
      </w:r>
      <w:r w:rsidRPr="008255CC">
        <w:rPr>
          <w:rFonts w:hint="eastAsia"/>
          <w:b/>
          <w:color w:val="FF0000"/>
          <w:u w:val="single"/>
        </w:rPr>
        <w:t>：1.本测验QQ作业在线提交word版。</w:t>
      </w:r>
      <w:r>
        <w:rPr>
          <w:rFonts w:hint="eastAsia"/>
          <w:b/>
          <w:color w:val="FF0000"/>
          <w:u w:val="single"/>
        </w:rPr>
        <w:t>将代码和</w:t>
      </w:r>
      <w:r w:rsidRPr="008255CC">
        <w:rPr>
          <w:rFonts w:hint="eastAsia"/>
          <w:b/>
          <w:color w:val="FF0000"/>
          <w:u w:val="single"/>
        </w:rPr>
        <w:t>运行结果截图</w:t>
      </w:r>
      <w:r>
        <w:rPr>
          <w:rFonts w:hint="eastAsia"/>
          <w:b/>
          <w:color w:val="FF0000"/>
          <w:u w:val="single"/>
        </w:rPr>
        <w:t>粘贴到题目下面</w:t>
      </w:r>
      <w:r w:rsidRPr="008255CC">
        <w:rPr>
          <w:rFonts w:hint="eastAsia"/>
          <w:b/>
          <w:color w:val="FF0000"/>
          <w:u w:val="single"/>
        </w:rPr>
        <w:t>；</w:t>
      </w:r>
    </w:p>
    <w:p w14:paraId="55C60110" w14:textId="77777777" w:rsidR="00BB0466" w:rsidRPr="008255CC" w:rsidRDefault="00BB0466" w:rsidP="00BB0466">
      <w:pPr>
        <w:rPr>
          <w:b/>
          <w:color w:val="FF0000"/>
          <w:u w:val="single"/>
        </w:rPr>
      </w:pPr>
      <w:r w:rsidRPr="008255CC">
        <w:rPr>
          <w:rFonts w:hint="eastAsia"/>
          <w:b/>
          <w:color w:val="FF0000"/>
          <w:u w:val="single"/>
        </w:rPr>
        <w:t xml:space="preserve">      </w:t>
      </w:r>
      <w:r w:rsidRPr="006A0CAA">
        <w:rPr>
          <w:rFonts w:eastAsiaTheme="minorHAnsi"/>
          <w:b/>
          <w:color w:val="00B050"/>
          <w:u w:val="single"/>
        </w:rPr>
        <w:t>※※</w:t>
      </w:r>
      <w:r w:rsidRPr="006A0CAA">
        <w:rPr>
          <w:rFonts w:hint="eastAsia"/>
          <w:b/>
          <w:color w:val="00B050"/>
          <w:u w:val="single"/>
        </w:rPr>
        <w:t>2.文件名必须是：</w:t>
      </w:r>
      <w:r>
        <w:rPr>
          <w:rFonts w:hint="eastAsia"/>
          <w:b/>
          <w:color w:val="00B050"/>
          <w:u w:val="single"/>
        </w:rPr>
        <w:t>班级+</w:t>
      </w:r>
      <w:r w:rsidRPr="006A0CAA">
        <w:rPr>
          <w:rFonts w:hint="eastAsia"/>
          <w:b/>
          <w:color w:val="00B050"/>
          <w:u w:val="single"/>
        </w:rPr>
        <w:t>姓名，如：</w:t>
      </w:r>
      <w:r>
        <w:rPr>
          <w:rFonts w:hint="eastAsia"/>
          <w:b/>
          <w:color w:val="00B050"/>
          <w:u w:val="single"/>
        </w:rPr>
        <w:t xml:space="preserve"> 1班</w:t>
      </w:r>
      <w:r w:rsidRPr="006A0CAA">
        <w:rPr>
          <w:rFonts w:hint="eastAsia"/>
          <w:b/>
          <w:color w:val="00B050"/>
          <w:u w:val="single"/>
        </w:rPr>
        <w:t>张三；</w:t>
      </w:r>
    </w:p>
    <w:p w14:paraId="28239D67" w14:textId="77777777" w:rsidR="00BB0466" w:rsidRDefault="00BB0466" w:rsidP="00BB0466">
      <w:pPr>
        <w:rPr>
          <w:b/>
          <w:color w:val="FF0000"/>
          <w:u w:val="single"/>
        </w:rPr>
      </w:pPr>
      <w:r w:rsidRPr="008255CC">
        <w:rPr>
          <w:rFonts w:hint="eastAsia"/>
          <w:b/>
          <w:color w:val="FF0000"/>
          <w:u w:val="single"/>
        </w:rPr>
        <w:t xml:space="preserve">      3.考试时长</w:t>
      </w:r>
      <w:r>
        <w:rPr>
          <w:rFonts w:hint="eastAsia"/>
          <w:b/>
          <w:color w:val="FF0000"/>
          <w:u w:val="single"/>
        </w:rPr>
        <w:t>50分钟</w:t>
      </w:r>
      <w:r w:rsidRPr="008255CC">
        <w:rPr>
          <w:rFonts w:hint="eastAsia"/>
          <w:b/>
          <w:color w:val="FF0000"/>
          <w:u w:val="single"/>
        </w:rPr>
        <w:t>，时间截止将不再接收学生提交试卷。</w:t>
      </w:r>
    </w:p>
    <w:p w14:paraId="795A430B" w14:textId="77777777" w:rsidR="00BB0466" w:rsidRDefault="00BB0466" w:rsidP="00BB0466">
      <w:pPr>
        <w:rPr>
          <w:b/>
          <w:color w:val="FF0000"/>
          <w:u w:val="single"/>
        </w:rPr>
      </w:pPr>
      <w:r>
        <w:rPr>
          <w:rFonts w:hint="eastAsia"/>
          <w:b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CD2FA" wp14:editId="4D9695DD">
                <wp:simplePos x="0" y="0"/>
                <wp:positionH relativeFrom="column">
                  <wp:posOffset>975360</wp:posOffset>
                </wp:positionH>
                <wp:positionV relativeFrom="paragraph">
                  <wp:posOffset>27940</wp:posOffset>
                </wp:positionV>
                <wp:extent cx="243840" cy="228600"/>
                <wp:effectExtent l="19050" t="0" r="22860" b="3810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" o:spid="_x0000_s1026" type="#_x0000_t67" style="position:absolute;left:0;text-align:left;margin-left:76.8pt;margin-top:2.2pt;width:19.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" adj="10800" fillcolor="#4472c4 [3204]" strokecolor="#1f3763 [1604]" strokeweight="1pt"/>
            </w:pict>
          </mc:Fallback>
        </mc:AlternateContent>
      </w:r>
      <w:r>
        <w:rPr>
          <w:rFonts w:hint="eastAsia"/>
          <w:b/>
          <w:color w:val="FF0000"/>
          <w:u w:val="single"/>
        </w:rPr>
        <w:t>参考截图如下：</w:t>
      </w:r>
    </w:p>
    <w:p w14:paraId="16CAF9E8" w14:textId="77777777" w:rsidR="00BB0466" w:rsidRDefault="00BB0466" w:rsidP="00BB0466">
      <w:pPr>
        <w:rPr>
          <w:b/>
          <w:color w:val="FF0000"/>
          <w:u w:val="single"/>
        </w:rPr>
      </w:pPr>
      <w:r>
        <w:rPr>
          <w:b/>
          <w:noProof/>
          <w:color w:val="FF0000"/>
          <w:u w:val="single"/>
        </w:rPr>
        <w:drawing>
          <wp:inline distT="0" distB="0" distL="0" distR="0" wp14:anchorId="25001F58" wp14:editId="10BF4791">
            <wp:extent cx="5274310" cy="4881416"/>
            <wp:effectExtent l="0" t="0" r="2540" b="0"/>
            <wp:docPr id="1" name="图片 1" descr="C:\Users\Lenovo\Documents\Tencent Files\1045855485\FileRecv\MobileFile\Image\W]0`XOKTNVF0R_L_HC1WF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045855485\FileRecv\MobileFile\Image\W]0`XOKTNVF0R_L_HC1WFR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E4F8" w14:textId="77777777" w:rsidR="00BB0466" w:rsidRDefault="00BB0466" w:rsidP="00BB0466">
      <w:pPr>
        <w:rPr>
          <w:b/>
          <w:color w:val="FF0000"/>
          <w:u w:val="single"/>
        </w:rPr>
      </w:pPr>
    </w:p>
    <w:p w14:paraId="0C19AD9A" w14:textId="77777777" w:rsidR="00BB0466" w:rsidRDefault="00BB0466" w:rsidP="00BB0466">
      <w:pPr>
        <w:jc w:val="center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--------以下是本次测试题（类名、属性名、方法名使用题目中给定的名称）--------</w:t>
      </w:r>
    </w:p>
    <w:p w14:paraId="5025A691" w14:textId="77777777" w:rsidR="00BB0466" w:rsidRPr="008255CC" w:rsidRDefault="00BB0466" w:rsidP="00BB0466">
      <w:pPr>
        <w:rPr>
          <w:b/>
          <w:color w:val="FF0000"/>
          <w:u w:val="single"/>
        </w:rPr>
      </w:pPr>
    </w:p>
    <w:p w14:paraId="4F73D64D" w14:textId="77777777" w:rsidR="00BB0466" w:rsidRPr="00881427" w:rsidRDefault="00BB0466" w:rsidP="00BB0466">
      <w:pPr>
        <w:widowControl/>
        <w:spacing w:line="360" w:lineRule="auto"/>
        <w:rPr>
          <w:rFonts w:ascii="宋体" w:eastAsia="宋体" w:hAnsi="宋体"/>
          <w:b/>
          <w:sz w:val="24"/>
          <w:szCs w:val="24"/>
          <w:u w:val="single"/>
        </w:rPr>
      </w:pPr>
      <w:r w:rsidRPr="00881427">
        <w:rPr>
          <w:rFonts w:ascii="宋体" w:eastAsia="宋体" w:hAnsi="宋体" w:hint="eastAsia"/>
          <w:b/>
          <w:sz w:val="24"/>
          <w:szCs w:val="24"/>
          <w:u w:val="single"/>
        </w:rPr>
        <w:t>按下列要求书写相关类的代码（满分100分</w:t>
      </w:r>
      <w:r>
        <w:rPr>
          <w:rFonts w:ascii="宋体" w:eastAsia="宋体" w:hAnsi="宋体" w:hint="eastAsia"/>
          <w:b/>
          <w:sz w:val="24"/>
          <w:szCs w:val="24"/>
          <w:u w:val="single"/>
        </w:rPr>
        <w:t>。第1题4分，2</w:t>
      </w:r>
      <w:r w:rsidRPr="00881427">
        <w:rPr>
          <w:rFonts w:ascii="宋体" w:eastAsia="宋体" w:hAnsi="宋体" w:hint="eastAsia"/>
          <w:b/>
          <w:sz w:val="24"/>
          <w:szCs w:val="24"/>
          <w:u w:val="single"/>
        </w:rPr>
        <w:t>-</w:t>
      </w:r>
      <w:r>
        <w:rPr>
          <w:rFonts w:ascii="宋体" w:eastAsia="宋体" w:hAnsi="宋体" w:hint="eastAsia"/>
          <w:b/>
          <w:sz w:val="24"/>
          <w:szCs w:val="24"/>
          <w:u w:val="single"/>
        </w:rPr>
        <w:t>9</w:t>
      </w:r>
      <w:r w:rsidRPr="00881427">
        <w:rPr>
          <w:rFonts w:ascii="宋体" w:eastAsia="宋体" w:hAnsi="宋体" w:hint="eastAsia"/>
          <w:b/>
          <w:sz w:val="24"/>
          <w:szCs w:val="24"/>
          <w:u w:val="single"/>
        </w:rPr>
        <w:t>每题12分）。</w:t>
      </w:r>
    </w:p>
    <w:p w14:paraId="29F128B5" w14:textId="77777777" w:rsidR="00BB0466" w:rsidRDefault="00BB0466" w:rsidP="00BB0466">
      <w:pPr>
        <w:spacing w:line="360" w:lineRule="auto"/>
        <w:ind w:firstLineChars="200" w:firstLine="420"/>
      </w:pPr>
      <w:r w:rsidRPr="00FB6087">
        <w:rPr>
          <w:rFonts w:hint="eastAsia"/>
        </w:rPr>
        <w:t>（1）</w:t>
      </w:r>
      <w:r>
        <w:rPr>
          <w:rFonts w:hint="eastAsia"/>
        </w:rPr>
        <w:t>创建一个包，包名为：</w:t>
      </w:r>
      <w:proofErr w:type="spellStart"/>
      <w:r>
        <w:rPr>
          <w:rFonts w:hint="eastAsia"/>
        </w:rPr>
        <w:t>night.sunday</w:t>
      </w:r>
      <w:proofErr w:type="spellEnd"/>
    </w:p>
    <w:p w14:paraId="23B36E57" w14:textId="77777777" w:rsidR="00BB0466" w:rsidRDefault="00BB0466" w:rsidP="00BB0466">
      <w:pPr>
        <w:spacing w:line="360" w:lineRule="auto"/>
        <w:ind w:firstLineChars="200" w:firstLine="420"/>
      </w:pPr>
      <w:r>
        <w:rPr>
          <w:rFonts w:hint="eastAsia"/>
        </w:rPr>
        <w:t>（2）</w:t>
      </w:r>
      <w:r w:rsidRPr="00FB6087">
        <w:rPr>
          <w:rFonts w:hint="eastAsia"/>
        </w:rPr>
        <w:t>创建</w:t>
      </w:r>
      <w:r>
        <w:rPr>
          <w:rFonts w:hint="eastAsia"/>
        </w:rPr>
        <w:t>矩形</w:t>
      </w:r>
      <w:r w:rsidRPr="00FB6087">
        <w:rPr>
          <w:rFonts w:hint="eastAsia"/>
        </w:rPr>
        <w:t>Rectangle类，添加</w:t>
      </w:r>
      <w:r>
        <w:rPr>
          <w:rFonts w:hint="eastAsia"/>
        </w:rPr>
        <w:t>double类型</w:t>
      </w:r>
      <w:r w:rsidRPr="00FB6087">
        <w:rPr>
          <w:rFonts w:hint="eastAsia"/>
        </w:rPr>
        <w:t>属性</w:t>
      </w:r>
      <w:proofErr w:type="spellStart"/>
      <w:r>
        <w:rPr>
          <w:rFonts w:hint="eastAsia"/>
        </w:rPr>
        <w:t>longth</w:t>
      </w:r>
      <w:proofErr w:type="spellEnd"/>
      <w:r>
        <w:rPr>
          <w:rFonts w:hint="eastAsia"/>
        </w:rPr>
        <w:t>、</w:t>
      </w:r>
      <w:r w:rsidRPr="00FB6087">
        <w:rPr>
          <w:rFonts w:hint="eastAsia"/>
        </w:rPr>
        <w:t>width</w:t>
      </w:r>
      <w:r>
        <w:rPr>
          <w:rFonts w:hint="eastAsia"/>
        </w:rPr>
        <w:t>，分别表示长和宽。</w:t>
      </w:r>
    </w:p>
    <w:p w14:paraId="359CB721" w14:textId="77777777" w:rsidR="00BB0466" w:rsidRDefault="00BB0466" w:rsidP="00BB0466">
      <w:pPr>
        <w:spacing w:line="360" w:lineRule="auto"/>
        <w:ind w:firstLineChars="200" w:firstLine="420"/>
      </w:pPr>
      <w:r>
        <w:rPr>
          <w:rFonts w:hint="eastAsia"/>
        </w:rPr>
        <w:t>（3）该类有两个构造方法：一个无参数；一个含有两个参数，用来给属性赋值。</w:t>
      </w:r>
    </w:p>
    <w:p w14:paraId="582A3751" w14:textId="77777777" w:rsidR="00BB0466" w:rsidRDefault="00BB0466" w:rsidP="00BB0466">
      <w:pPr>
        <w:spacing w:line="360" w:lineRule="auto"/>
        <w:ind w:firstLineChars="200" w:firstLine="420"/>
      </w:pPr>
      <w:r>
        <w:rPr>
          <w:rFonts w:hint="eastAsia"/>
        </w:rPr>
        <w:t>（4）在</w:t>
      </w:r>
      <w:r w:rsidRPr="00FB6087">
        <w:rPr>
          <w:rFonts w:hint="eastAsia"/>
        </w:rPr>
        <w:t>Rectangle类中添加两</w:t>
      </w:r>
      <w:r>
        <w:rPr>
          <w:rFonts w:hint="eastAsia"/>
        </w:rPr>
        <w:t>个</w:t>
      </w:r>
      <w:r w:rsidRPr="00FB6087">
        <w:rPr>
          <w:rFonts w:hint="eastAsia"/>
        </w:rPr>
        <w:t>方法</w:t>
      </w:r>
      <w:proofErr w:type="spellStart"/>
      <w:r>
        <w:rPr>
          <w:rFonts w:hint="eastAsia"/>
        </w:rPr>
        <w:t>getGirth</w:t>
      </w:r>
      <w:proofErr w:type="spellEnd"/>
      <w:r w:rsidRPr="00FB6087">
        <w:rPr>
          <w:rFonts w:hint="eastAsia"/>
        </w:rPr>
        <w:t>计算矩形</w:t>
      </w:r>
      <w:r>
        <w:rPr>
          <w:rFonts w:hint="eastAsia"/>
        </w:rPr>
        <w:t>周长、</w:t>
      </w:r>
      <w:proofErr w:type="spellStart"/>
      <w:r>
        <w:rPr>
          <w:rFonts w:hint="eastAsia"/>
        </w:rPr>
        <w:t>getArea</w:t>
      </w:r>
      <w:proofErr w:type="spellEnd"/>
      <w:r>
        <w:rPr>
          <w:rFonts w:hint="eastAsia"/>
        </w:rPr>
        <w:t>计算</w:t>
      </w:r>
      <w:r w:rsidRPr="00FB6087">
        <w:rPr>
          <w:rFonts w:hint="eastAsia"/>
        </w:rPr>
        <w:t>面积</w:t>
      </w:r>
      <w:r>
        <w:rPr>
          <w:rFonts w:hint="eastAsia"/>
        </w:rPr>
        <w:t>。</w:t>
      </w:r>
      <w:r w:rsidRPr="00FB6087">
        <w:rPr>
          <w:rFonts w:hint="eastAsia"/>
        </w:rPr>
        <w:cr/>
      </w:r>
      <w:r>
        <w:rPr>
          <w:rFonts w:hint="eastAsia"/>
        </w:rPr>
        <w:t xml:space="preserve">    （5）创建一个长方体类Cub，他有两个属性，一个是Rectangle类型，表示长方体的</w:t>
      </w:r>
      <w:r>
        <w:rPr>
          <w:rFonts w:hint="eastAsia"/>
        </w:rPr>
        <w:lastRenderedPageBreak/>
        <w:t>一个面，一个是double类型height，表示高。</w:t>
      </w:r>
    </w:p>
    <w:p w14:paraId="6698FF75" w14:textId="77777777" w:rsidR="00BB0466" w:rsidRDefault="00BB0466" w:rsidP="00BB0466">
      <w:pPr>
        <w:spacing w:line="360" w:lineRule="auto"/>
        <w:ind w:firstLineChars="200" w:firstLine="420"/>
      </w:pPr>
      <w:r>
        <w:rPr>
          <w:rFonts w:hint="eastAsia"/>
        </w:rPr>
        <w:t>（6）为长方体类Cub写一个带两个参数的构造方法。</w:t>
      </w:r>
    </w:p>
    <w:p w14:paraId="168D0DF6" w14:textId="77777777" w:rsidR="00BB0466" w:rsidRDefault="00BB0466" w:rsidP="00BB0466">
      <w:pPr>
        <w:spacing w:line="360" w:lineRule="auto"/>
        <w:ind w:firstLineChars="200" w:firstLine="420"/>
      </w:pPr>
      <w:r>
        <w:rPr>
          <w:rFonts w:hint="eastAsia"/>
        </w:rPr>
        <w:t>（7）在Cub类中有一个方法</w:t>
      </w:r>
      <w:proofErr w:type="spellStart"/>
      <w:r>
        <w:rPr>
          <w:rFonts w:hint="eastAsia"/>
        </w:rPr>
        <w:t>getVolme</w:t>
      </w:r>
      <w:proofErr w:type="spellEnd"/>
      <w:r>
        <w:rPr>
          <w:rFonts w:hint="eastAsia"/>
        </w:rPr>
        <w:t>用来计算长方体的体积。</w:t>
      </w:r>
    </w:p>
    <w:p w14:paraId="3C5D63C5" w14:textId="77777777" w:rsidR="00BB0466" w:rsidRDefault="00BB0466" w:rsidP="00BB0466">
      <w:pPr>
        <w:spacing w:line="360" w:lineRule="auto"/>
        <w:ind w:firstLineChars="200" w:firstLine="420"/>
      </w:pPr>
      <w:r>
        <w:rPr>
          <w:rFonts w:hint="eastAsia"/>
        </w:rPr>
        <w:t>（8）创建一个主类</w:t>
      </w:r>
      <w:proofErr w:type="spellStart"/>
      <w:r>
        <w:rPr>
          <w:rFonts w:hint="eastAsia"/>
        </w:rPr>
        <w:t>TestMain</w:t>
      </w:r>
      <w:proofErr w:type="spellEnd"/>
      <w:r>
        <w:rPr>
          <w:rFonts w:hint="eastAsia"/>
        </w:rPr>
        <w:t>，在主类中调用</w:t>
      </w:r>
      <w:proofErr w:type="spellStart"/>
      <w:r>
        <w:rPr>
          <w:rFonts w:hint="eastAsia"/>
        </w:rPr>
        <w:t>getGirth</w:t>
      </w:r>
      <w:proofErr w:type="spellEnd"/>
      <w:r>
        <w:rPr>
          <w:rFonts w:hint="eastAsia"/>
        </w:rPr>
        <w:t>方法和</w:t>
      </w:r>
      <w:proofErr w:type="spellStart"/>
      <w:r>
        <w:rPr>
          <w:rFonts w:hint="eastAsia"/>
        </w:rPr>
        <w:t>getArea</w:t>
      </w:r>
      <w:proofErr w:type="spellEnd"/>
      <w:r>
        <w:rPr>
          <w:rFonts w:hint="eastAsia"/>
        </w:rPr>
        <w:t>方法分别</w:t>
      </w:r>
      <w:r w:rsidRPr="00FB6087">
        <w:rPr>
          <w:rFonts w:hint="eastAsia"/>
        </w:rPr>
        <w:t>计算矩形</w:t>
      </w:r>
      <w:r>
        <w:rPr>
          <w:rFonts w:hint="eastAsia"/>
        </w:rPr>
        <w:t>周长和</w:t>
      </w:r>
      <w:r w:rsidRPr="00FB6087">
        <w:rPr>
          <w:rFonts w:hint="eastAsia"/>
        </w:rPr>
        <w:t>面积</w:t>
      </w:r>
      <w:r>
        <w:rPr>
          <w:rFonts w:hint="eastAsia"/>
        </w:rPr>
        <w:t>，并打印输出。</w:t>
      </w:r>
    </w:p>
    <w:p w14:paraId="65C94864" w14:textId="099EB817" w:rsidR="00BB0466" w:rsidRDefault="00BB0466" w:rsidP="00BB0466">
      <w:pPr>
        <w:spacing w:line="360" w:lineRule="auto"/>
        <w:ind w:firstLineChars="200" w:firstLine="420"/>
        <w:rPr>
          <w:ins w:id="1" w:author="13662" w:date="2021-10-19T09:47:00Z"/>
        </w:rPr>
      </w:pPr>
      <w:r>
        <w:rPr>
          <w:rFonts w:hint="eastAsia"/>
        </w:rPr>
        <w:t>（9）创建一个长方体类的对象object，调用</w:t>
      </w:r>
      <w:proofErr w:type="spellStart"/>
      <w:r>
        <w:rPr>
          <w:rFonts w:hint="eastAsia"/>
        </w:rPr>
        <w:t>getVolme</w:t>
      </w:r>
      <w:proofErr w:type="spellEnd"/>
      <w:r>
        <w:rPr>
          <w:rFonts w:hint="eastAsia"/>
        </w:rPr>
        <w:t>方法计算该长方体的体积，并打印输出。</w:t>
      </w:r>
    </w:p>
    <w:p w14:paraId="2908F178" w14:textId="70996A26" w:rsidR="008B7AB7" w:rsidRDefault="008B7AB7" w:rsidP="00BB0466">
      <w:pPr>
        <w:spacing w:line="360" w:lineRule="auto"/>
        <w:ind w:firstLineChars="200" w:firstLine="420"/>
        <w:rPr>
          <w:ins w:id="2" w:author="13662" w:date="2021-10-19T09:47:00Z"/>
        </w:rPr>
      </w:pPr>
      <w:ins w:id="3" w:author="13662" w:date="2021-10-19T09:47:00Z">
        <w:r w:rsidRPr="008B7AB7">
          <w:rPr>
            <w:noProof/>
          </w:rPr>
          <w:drawing>
            <wp:inline distT="0" distB="0" distL="0" distR="0" wp14:anchorId="2674F33D" wp14:editId="0553E1CD">
              <wp:extent cx="5274310" cy="5471795"/>
              <wp:effectExtent l="0" t="0" r="0" b="1905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54717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88A1D4E" w14:textId="5D137173" w:rsidR="00B158A1" w:rsidRDefault="00B158A1" w:rsidP="00BB0466">
      <w:pPr>
        <w:spacing w:line="360" w:lineRule="auto"/>
        <w:ind w:firstLineChars="200" w:firstLine="420"/>
      </w:pPr>
      <w:ins w:id="4" w:author="13662" w:date="2021-10-19T09:47:00Z">
        <w:r w:rsidRPr="00B158A1">
          <w:rPr>
            <w:noProof/>
          </w:rPr>
          <w:lastRenderedPageBreak/>
          <w:drawing>
            <wp:inline distT="0" distB="0" distL="0" distR="0" wp14:anchorId="4DF432BA" wp14:editId="02670407">
              <wp:extent cx="5274310" cy="3918585"/>
              <wp:effectExtent l="0" t="0" r="0" b="5715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918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EB1DA2" w14:textId="4FA39CF0" w:rsidR="000856AC" w:rsidRPr="00BB0466" w:rsidRDefault="00B158A1" w:rsidP="00BB0466">
      <w:ins w:id="5" w:author="13662" w:date="2021-10-19T09:47:00Z">
        <w:r w:rsidRPr="00B158A1">
          <w:rPr>
            <w:noProof/>
          </w:rPr>
          <w:drawing>
            <wp:inline distT="0" distB="0" distL="0" distR="0" wp14:anchorId="52C87E26" wp14:editId="101CD0F3">
              <wp:extent cx="5274310" cy="3098800"/>
              <wp:effectExtent l="0" t="0" r="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09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0856AC" w:rsidRPr="00BB0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3662">
    <w15:presenceInfo w15:providerId="AD" w15:userId="S::b13662@365e.me::e13f4963-7ea9-4cbb-836b-2e5dc1c54a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trackRevisions/>
  <w:documentProtection w:edit="trackedChanges" w:enforcement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065"/>
    <w:rsid w:val="000856AC"/>
    <w:rsid w:val="001630D8"/>
    <w:rsid w:val="00300065"/>
    <w:rsid w:val="0074727D"/>
    <w:rsid w:val="008B7AB7"/>
    <w:rsid w:val="00B158A1"/>
    <w:rsid w:val="00BB0466"/>
    <w:rsid w:val="00BD4FFA"/>
    <w:rsid w:val="00C9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BA0D"/>
  <w15:docId w15:val="{0443D776-998F-C143-8E17-B1FE235B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46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BB04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B046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B0466"/>
    <w:rPr>
      <w:sz w:val="18"/>
      <w:szCs w:val="18"/>
    </w:rPr>
  </w:style>
  <w:style w:type="paragraph" w:styleId="a5">
    <w:name w:val="Revision"/>
    <w:hidden/>
    <w:uiPriority w:val="99"/>
    <w:semiHidden/>
    <w:rsid w:val="00BD4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13662</cp:lastModifiedBy>
  <cp:revision>4</cp:revision>
  <dcterms:created xsi:type="dcterms:W3CDTF">2021-10-19T00:27:00Z</dcterms:created>
  <dcterms:modified xsi:type="dcterms:W3CDTF">2021-12-30T16:13:00Z</dcterms:modified>
</cp:coreProperties>
</file>